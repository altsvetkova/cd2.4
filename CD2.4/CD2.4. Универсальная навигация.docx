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125" w:before="250" w:lineRule="auto"/>
        <w:ind w:left="-25" w:firstLine="0"/>
        <w:rPr>
          <w:rFonts w:ascii="Quattrocento Sans" w:cs="Quattrocento Sans" w:eastAsia="Quattrocento Sans" w:hAnsi="Quattrocento Sans"/>
          <w:color w:val="424242"/>
          <w:sz w:val="35"/>
          <w:szCs w:val="35"/>
        </w:rPr>
      </w:pPr>
      <w:sdt>
        <w:sdtPr>
          <w:tag w:val="goog_rdk_1"/>
        </w:sdtPr>
        <w:sdtContent>
          <w:ins w:author="Kirill" w:id="0" w:date="2022-03-17T06:33:0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`</w:t>
            </w:r>
          </w:ins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424242"/>
              <w:sz w:val="35"/>
              <w:szCs w:val="35"/>
              <w:rtl w:val="0"/>
            </w:rPr>
            <w:t xml:space="preserve">Навигация в React Native</w:t>
          </w:r>
        </w:sdtContent>
      </w:sdt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работе мы рассмотрим стандартный метод навигации, называемый навигацией по стеку. 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официальную документацию https://reactnative.dev/docs/navigation создайте три экрана вместе с навигайцией по ним: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72579" cy="2978810"/>
            <wp:effectExtent b="0" l="0" r="0" t="0"/>
            <wp:docPr descr="C:\Users\магазин\YandexDisk\Скриншоты\2020-12-23_09-48-24.png" id="8" name="image3.png"/>
            <a:graphic>
              <a:graphicData uri="http://schemas.openxmlformats.org/drawingml/2006/picture">
                <pic:pic>
                  <pic:nvPicPr>
                    <pic:cNvPr descr="C:\Users\магазин\YandexDisk\Скриншоты\2020-12-23_09-48-24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579" cy="297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72726" cy="2976668"/>
            <wp:effectExtent b="0" l="0" r="0" t="0"/>
            <wp:docPr descr="C:\Users\магазин\YandexDisk\Скриншоты\2020-12-23_09-48-49.png" id="10" name="image1.png"/>
            <a:graphic>
              <a:graphicData uri="http://schemas.openxmlformats.org/drawingml/2006/picture">
                <pic:pic>
                  <pic:nvPicPr>
                    <pic:cNvPr descr="C:\Users\магазин\YandexDisk\Скриншоты\2020-12-23_09-48-49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726" cy="297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55719" cy="3045300"/>
            <wp:effectExtent b="0" l="0" r="0" t="0"/>
            <wp:docPr descr="C:\Users\магазин\YandexDisk\Скриншоты\2020-12-23_09-49-37.png" id="9" name="image2.png"/>
            <a:graphic>
              <a:graphicData uri="http://schemas.openxmlformats.org/drawingml/2006/picture">
                <pic:pic>
                  <pic:nvPicPr>
                    <pic:cNvPr descr="C:\Users\магазин\YandexDisk\Скриншоты\2020-12-23_09-49-37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719" cy="30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основные компоненты на экраны и создайте книгу контактов, галерею или любое другое простое приложение.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Загрузить созданную программу на GitHub в репозиторий Student, используя формат в названии Фамилия (латинскими буквами)_4.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навигации вставьте код в начало своего главного или навигационного файла, убедитесь, что перед импортом ничего больше не стоит.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nsolas" w:cs="Consolas" w:eastAsia="Consolas" w:hAnsi="Consolas"/>
          <w:color w:val="f2590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{createStackNavigator} </w:t>
      </w: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'react-navigation-stack'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{createAppContainer } </w:t>
      </w: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'react-navigation'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011">
          <w:pPr>
            <w:rPr>
              <w:rFonts w:ascii="Consolas" w:cs="Consolas" w:eastAsia="Consolas" w:hAnsi="Consolas"/>
              <w:color w:val="5c6773"/>
              <w:sz w:val="18"/>
              <w:szCs w:val="18"/>
            </w:rPr>
            <w:pPrChange w:author="Anonymous" w:id="0" w:date="2022-03-17T08:01:21Z">
              <w:pPr>
                <w:shd w:fill="fffffe" w:val="clear"/>
                <w:spacing w:after="0" w:lineRule="auto"/>
              </w:pPr>
            </w:pPrChange>
          </w:pPr>
          <w:sdt>
            <w:sdtPr>
              <w:tag w:val="goog_rdk_3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f2590c"/>
                      <w:sz w:val="18"/>
                      <w:szCs w:val="18"/>
                    </w:rPr>
                  </w:rPrChange>
                </w:rPr>
                <w:t xml:space="preserve">import</w:t>
              </w:r>
            </w:sdtContent>
          </w:sdt>
          <w:sdt>
            <w:sdtPr>
              <w:tag w:val="goog_rdk_4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5c6773"/>
                      <w:sz w:val="18"/>
                      <w:szCs w:val="18"/>
                    </w:rPr>
                  </w:rPrChange>
                </w:rPr>
                <w:t xml:space="preserve"> </w:t>
              </w:r>
            </w:sdtContent>
          </w:sdt>
          <w:sdt>
            <w:sdtPr>
              <w:tag w:val="goog_rdk_5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41a6d9"/>
                      <w:sz w:val="18"/>
                      <w:szCs w:val="18"/>
                    </w:rPr>
                  </w:rPrChange>
                </w:rPr>
                <w:t xml:space="preserve">Start</w:t>
              </w:r>
            </w:sdtContent>
          </w:sdt>
          <w:sdt>
            <w:sdtPr>
              <w:tag w:val="goog_rdk_6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5c6773"/>
                      <w:sz w:val="18"/>
                      <w:szCs w:val="18"/>
                    </w:rPr>
                  </w:rPrChange>
                </w:rPr>
                <w:t xml:space="preserve"> </w:t>
              </w:r>
            </w:sdtContent>
          </w:sdt>
          <w:sdt>
            <w:sdtPr>
              <w:tag w:val="goog_rdk_7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f2590c"/>
                      <w:sz w:val="18"/>
                      <w:szCs w:val="18"/>
                    </w:rPr>
                  </w:rPrChange>
                </w:rPr>
                <w:t xml:space="preserve">from</w:t>
              </w:r>
            </w:sdtContent>
          </w:sdt>
          <w:sdt>
            <w:sdtPr>
              <w:tag w:val="goog_rdk_8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5c6773"/>
                      <w:sz w:val="18"/>
                      <w:szCs w:val="18"/>
                    </w:rPr>
                  </w:rPrChange>
                </w:rPr>
                <w:t xml:space="preserve"> </w:t>
              </w:r>
            </w:sdtContent>
          </w:sdt>
          <w:sdt>
            <w:sdtPr>
              <w:tag w:val="goog_rdk_9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86b300"/>
                      <w:sz w:val="18"/>
                      <w:szCs w:val="18"/>
                    </w:rPr>
                  </w:rPrChange>
                </w:rPr>
                <w:t xml:space="preserve">'../screens/Start'</w:t>
              </w:r>
            </w:sdtContent>
          </w:sdt>
          <w:sdt>
            <w:sdtPr>
              <w:tag w:val="goog_rdk_10"/>
            </w:sdtPr>
            <w:sdtContent>
              <w:r w:rsidDel="00000000" w:rsidR="00000000" w:rsidRPr="00000000">
                <w:rPr>
                  <w:rtl w:val="0"/>
                  <w:rPrChange w:author="Anonymous" w:id="1" w:date="2022-03-17T08:01:21Z">
                    <w:rPr>
                      <w:rFonts w:ascii="Consolas" w:cs="Consolas" w:eastAsia="Consolas" w:hAnsi="Consolas"/>
                      <w:color w:val="5c6773"/>
                      <w:sz w:val="18"/>
                      <w:szCs w:val="18"/>
                    </w:rPr>
                  </w:rPrChange>
                </w:rPr>
                <w:t xml:space="preserve">;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1a6d9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'../screens/Second'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1a6d9"/>
          <w:sz w:val="18"/>
          <w:szCs w:val="18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2590c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'../screens/Third'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перехода между экранами можно использовать кнопки: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экрана:</w:t>
      </w:r>
    </w:p>
    <w:p w:rsidR="00000000" w:rsidDel="00000000" w:rsidP="00000000" w:rsidRDefault="00000000" w:rsidRPr="00000000" w14:paraId="00000018">
      <w:pPr>
        <w:shd w:fill="fffffe" w:val="clear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1a6d9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title=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"Перети на второй экран"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onPress={nav}/&gt;</w:t>
      </w:r>
    </w:p>
    <w:p w:rsidR="00000000" w:rsidDel="00000000" w:rsidP="00000000" w:rsidRDefault="00000000" w:rsidRPr="00000000" w14:paraId="00000019">
      <w:pPr>
        <w:shd w:fill="fffffe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второго: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1a6d9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title=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"Назад"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onPress={() =&gt; {props.navigation.goBack(); }}/&gt;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третьего: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1a6d9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title=</w:t>
      </w:r>
      <w:r w:rsidDel="00000000" w:rsidR="00000000" w:rsidRPr="00000000">
        <w:rPr>
          <w:rFonts w:ascii="Consolas" w:cs="Consolas" w:eastAsia="Consolas" w:hAnsi="Consolas"/>
          <w:color w:val="86b300"/>
          <w:sz w:val="18"/>
          <w:szCs w:val="18"/>
          <w:rtl w:val="0"/>
        </w:rPr>
        <w:t xml:space="preserve">"Назад"</w:t>
      </w:r>
      <w:r w:rsidDel="00000000" w:rsidR="00000000" w:rsidRPr="00000000">
        <w:rPr>
          <w:rFonts w:ascii="Consolas" w:cs="Consolas" w:eastAsia="Consolas" w:hAnsi="Consolas"/>
          <w:color w:val="5c6773"/>
          <w:sz w:val="18"/>
          <w:szCs w:val="18"/>
          <w:rtl w:val="0"/>
        </w:rPr>
        <w:t xml:space="preserve"> onPress={() =&gt; {props.navigation.popToTop(); }}/&gt;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nsolas" w:cs="Consolas" w:eastAsia="Consolas" w:hAnsi="Consolas"/>
          <w:color w:val="5c677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установить зависимости для управляемого проекта Expo?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shd w:fill="ffffff" w:val="clear"/>
        <w:spacing w:after="125" w:before="250" w:lineRule="auto"/>
        <w:ind w:left="695" w:hanging="360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Добавьте Navigation Drawer.</w:t>
      </w:r>
    </w:p>
    <w:p w:rsidR="00000000" w:rsidDel="00000000" w:rsidP="00000000" w:rsidRDefault="00000000" w:rsidRPr="00000000" w14:paraId="00000025">
      <w:pPr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nsolas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95" w:hanging="360"/>
      </w:pPr>
      <w:rPr/>
    </w:lvl>
    <w:lvl w:ilvl="1">
      <w:start w:val="1"/>
      <w:numFmt w:val="lowerLetter"/>
      <w:lvlText w:val="%2."/>
      <w:lvlJc w:val="left"/>
      <w:pPr>
        <w:ind w:left="1415" w:hanging="360"/>
      </w:pPr>
      <w:rPr/>
    </w:lvl>
    <w:lvl w:ilvl="2">
      <w:start w:val="1"/>
      <w:numFmt w:val="lowerRoman"/>
      <w:lvlText w:val="%3."/>
      <w:lvlJc w:val="right"/>
      <w:pPr>
        <w:ind w:left="2135" w:hanging="180"/>
      </w:pPr>
      <w:rPr/>
    </w:lvl>
    <w:lvl w:ilvl="3">
      <w:start w:val="1"/>
      <w:numFmt w:val="decimal"/>
      <w:lvlText w:val="%4."/>
      <w:lvlJc w:val="left"/>
      <w:pPr>
        <w:ind w:left="2855" w:hanging="360"/>
      </w:pPr>
      <w:rPr/>
    </w:lvl>
    <w:lvl w:ilvl="4">
      <w:start w:val="1"/>
      <w:numFmt w:val="lowerLetter"/>
      <w:lvlText w:val="%5."/>
      <w:lvlJc w:val="left"/>
      <w:pPr>
        <w:ind w:left="3575" w:hanging="360"/>
      </w:pPr>
      <w:rPr/>
    </w:lvl>
    <w:lvl w:ilvl="5">
      <w:start w:val="1"/>
      <w:numFmt w:val="lowerRoman"/>
      <w:lvlText w:val="%6."/>
      <w:lvlJc w:val="right"/>
      <w:pPr>
        <w:ind w:left="4295" w:hanging="180"/>
      </w:pPr>
      <w:rPr/>
    </w:lvl>
    <w:lvl w:ilvl="6">
      <w:start w:val="1"/>
      <w:numFmt w:val="decimal"/>
      <w:lvlText w:val="%7."/>
      <w:lvlJc w:val="left"/>
      <w:pPr>
        <w:ind w:left="5015" w:hanging="360"/>
      </w:pPr>
      <w:rPr/>
    </w:lvl>
    <w:lvl w:ilvl="7">
      <w:start w:val="1"/>
      <w:numFmt w:val="lowerLetter"/>
      <w:lvlText w:val="%8."/>
      <w:lvlJc w:val="left"/>
      <w:pPr>
        <w:ind w:left="5735" w:hanging="360"/>
      </w:pPr>
      <w:rPr/>
    </w:lvl>
    <w:lvl w:ilvl="8">
      <w:start w:val="1"/>
      <w:numFmt w:val="lowerRoman"/>
      <w:lvlText w:val="%9."/>
      <w:lvlJc w:val="right"/>
      <w:pPr>
        <w:ind w:left="645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64E7"/>
  </w:style>
  <w:style w:type="paragraph" w:styleId="1">
    <w:name w:val="heading 1"/>
    <w:basedOn w:val="a"/>
    <w:next w:val="a"/>
    <w:link w:val="10"/>
    <w:uiPriority w:val="9"/>
    <w:qFormat w:val="1"/>
    <w:rsid w:val="004268C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 w:val="1"/>
      <w:keepLines w:val="1"/>
      <w:spacing w:after="120" w:before="360"/>
      <w:jc w:val="left"/>
      <w:outlineLvl w:val="1"/>
    </w:pPr>
    <w:rPr>
      <w:rFonts w:ascii="Arial" w:cs="Arial" w:eastAsia="Arial" w:hAnsi="Arial"/>
      <w:b w:val="1"/>
      <w:i w:val="1"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 w:val="1"/>
      <w:keepLines w:val="1"/>
      <w:spacing w:after="80" w:before="320" w:line="360" w:lineRule="auto"/>
      <w:outlineLvl w:val="2"/>
    </w:pPr>
    <w:rPr>
      <w:rFonts w:ascii="Arial" w:cs="Arial" w:eastAsia="Arial" w:hAnsi="Arial"/>
      <w:b w:val="1"/>
      <w:color w:val="434343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rsid w:val="00FC20A3"/>
    <w:rPr>
      <w:rFonts w:ascii="Arial" w:cs="Arial" w:eastAsia="Arial" w:hAnsi="Arial"/>
      <w:b w:val="1"/>
      <w:i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rsid w:val="00FC20A3"/>
    <w:rPr>
      <w:rFonts w:ascii="Arial" w:cs="Arial" w:eastAsia="Arial" w:hAnsi="Arial"/>
      <w:b w:val="1"/>
      <w:color w:val="434343"/>
      <w:sz w:val="28"/>
      <w:szCs w:val="28"/>
      <w:lang w:eastAsia="ru-RU"/>
    </w:rPr>
  </w:style>
  <w:style w:type="paragraph" w:styleId="normal" w:customStyle="1">
    <w:name w:val="normal"/>
    <w:rsid w:val="00FC20A3"/>
    <w:pPr>
      <w:spacing w:after="0" w:before="200" w:line="24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 w:val="1"/>
      <w:keepLines w:val="1"/>
      <w:pBdr>
        <w:left w:color="6aa84f" w:space="5" w:sz="12" w:val="single"/>
      </w:pBdr>
      <w:shd w:color="auto" w:fill="fff2cc" w:val="clear"/>
      <w:spacing w:before="0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character" w:styleId="a4" w:customStyle="1">
    <w:name w:val="Подзаголовок Знак"/>
    <w:basedOn w:val="a0"/>
    <w:link w:val="a3"/>
    <w:rsid w:val="00FC20A3"/>
    <w:rPr>
      <w:rFonts w:ascii="Roboto Mono Medium" w:cs="Roboto Mono Medium" w:eastAsia="Roboto Mono Medium" w:hAnsi="Roboto Mono Medium"/>
      <w:color w:val="666666"/>
      <w:sz w:val="20"/>
      <w:szCs w:val="20"/>
      <w:shd w:color="auto" w:fill="fff2cc" w:val="clear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C8655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8655F"/>
    <w:rPr>
      <w:rFonts w:ascii="Tahoma" w:cs="Tahoma" w:hAnsi="Tahoma"/>
      <w:sz w:val="16"/>
      <w:szCs w:val="16"/>
    </w:rPr>
  </w:style>
  <w:style w:type="character" w:styleId="a7">
    <w:name w:val="Hyperlink"/>
    <w:basedOn w:val="a0"/>
    <w:uiPriority w:val="99"/>
    <w:unhideWhenUsed w:val="1"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 w:val="1"/>
    <w:rsid w:val="007D0D65"/>
    <w:pPr>
      <w:ind w:left="720"/>
      <w:contextualSpacing w:val="1"/>
    </w:pPr>
  </w:style>
  <w:style w:type="character" w:styleId="hljs-tag" w:customStyle="1">
    <w:name w:val="hljs-tag"/>
    <w:basedOn w:val="a0"/>
    <w:rsid w:val="007D0D65"/>
  </w:style>
  <w:style w:type="character" w:styleId="hljs-name" w:customStyle="1">
    <w:name w:val="hljs-name"/>
    <w:basedOn w:val="a0"/>
    <w:rsid w:val="007D0D65"/>
  </w:style>
  <w:style w:type="character" w:styleId="hljs-selector-tag" w:customStyle="1">
    <w:name w:val="hljs-selector-tag"/>
    <w:basedOn w:val="a0"/>
    <w:rsid w:val="003E7EE1"/>
  </w:style>
  <w:style w:type="character" w:styleId="hljs-attribute" w:customStyle="1">
    <w:name w:val="hljs-attribute"/>
    <w:basedOn w:val="a0"/>
    <w:rsid w:val="003E7EE1"/>
  </w:style>
  <w:style w:type="character" w:styleId="10" w:customStyle="1">
    <w:name w:val="Заголовок 1 Знак"/>
    <w:basedOn w:val="a0"/>
    <w:link w:val="1"/>
    <w:uiPriority w:val="9"/>
    <w:rsid w:val="004268C0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TML">
    <w:name w:val="HTML Code"/>
    <w:basedOn w:val="a0"/>
    <w:uiPriority w:val="99"/>
    <w:semiHidden w:val="1"/>
    <w:unhideWhenUsed w:val="1"/>
    <w:rsid w:val="004268C0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4268C0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pln" w:customStyle="1">
    <w:name w:val="pln"/>
    <w:basedOn w:val="a0"/>
    <w:rsid w:val="004268C0"/>
  </w:style>
  <w:style w:type="character" w:styleId="pun" w:customStyle="1">
    <w:name w:val="pun"/>
    <w:basedOn w:val="a0"/>
    <w:rsid w:val="004268C0"/>
  </w:style>
  <w:style w:type="character" w:styleId="str" w:customStyle="1">
    <w:name w:val="str"/>
    <w:basedOn w:val="a0"/>
    <w:rsid w:val="004268C0"/>
  </w:style>
  <w:style w:type="character" w:styleId="typ" w:customStyle="1">
    <w:name w:val="typ"/>
    <w:basedOn w:val="a0"/>
    <w:rsid w:val="00097E35"/>
  </w:style>
  <w:style w:type="character" w:styleId="com" w:customStyle="1">
    <w:name w:val="com"/>
    <w:basedOn w:val="a0"/>
    <w:rsid w:val="00FA378B"/>
  </w:style>
  <w:style w:type="character" w:styleId="kwd" w:customStyle="1">
    <w:name w:val="kwd"/>
    <w:basedOn w:val="a0"/>
    <w:rsid w:val="00FA378B"/>
  </w:style>
  <w:style w:type="character" w:styleId="a9">
    <w:name w:val="Strong"/>
    <w:basedOn w:val="a0"/>
    <w:uiPriority w:val="22"/>
    <w:qFormat w:val="1"/>
    <w:rsid w:val="002E193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color="6aa84f" w:space="5" w:sz="12" w:val="single"/>
        <w:bottom w:space="0" w:sz="0" w:val="nil"/>
        <w:right w:space="0" w:sz="0" w:val="nil"/>
        <w:between w:space="0" w:sz="0" w:val="nil"/>
      </w:pBdr>
      <w:shd w:fill="fff2cc" w:val="clear"/>
      <w:spacing w:after="0" w:before="0" w:line="240" w:lineRule="auto"/>
      <w:ind w:left="0" w:right="0" w:firstLine="0"/>
      <w:jc w:val="both"/>
    </w:pPr>
    <w:rPr>
      <w:rFonts w:ascii="Roboto Mono Medium" w:cs="Roboto Mono Medium" w:eastAsia="Roboto Mono Medium" w:hAnsi="Roboto Mono Medium"/>
      <w:b w:val="0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r/JR8m6TikoHzZjOSemvBhkf4w==">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2020-08-09T06:34:00Z</dcterms:created>
  <dc:creator>магазин</dc:creator>
</cp:coreProperties>
</file>